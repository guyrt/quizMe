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00E9" w14:textId="2C70A835" w:rsidR="00174052" w:rsidRPr="00174052" w:rsidRDefault="00174052" w:rsidP="00174052">
      <w:pPr>
        <w:pageBreakBefore/>
        <w:spacing w:after="240" w:line="240" w:lineRule="auto"/>
        <w:jc w:val="center"/>
        <w:outlineLvl w:val="0"/>
        <w:rPr>
          <w:rFonts w:ascii="Verdana" w:eastAsia="Times New Roman" w:hAnsi="Verdana" w:cs="Times New Roman"/>
          <w:b/>
          <w:kern w:val="0"/>
          <w:sz w:val="18"/>
          <w14:ligatures w14:val="none"/>
        </w:rPr>
      </w:pPr>
      <w:bookmarkStart w:id="0" w:name="_Ref12458900"/>
      <w:bookmarkStart w:id="1" w:name="_Ref140697592"/>
      <w:r>
        <w:rPr>
          <w:rFonts w:ascii="Verdana" w:eastAsia="Times New Roman" w:hAnsi="Verdana" w:cs="Times New Roman"/>
          <w:b/>
          <w:kern w:val="0"/>
          <w:sz w:val="18"/>
          <w14:ligatures w14:val="none"/>
        </w:rPr>
        <w:t xml:space="preserve">Attachment 4: </w:t>
      </w:r>
      <w:r w:rsidRPr="00174052">
        <w:rPr>
          <w:rFonts w:ascii="Verdana" w:eastAsia="Times New Roman" w:hAnsi="Verdana" w:cs="Times New Roman"/>
          <w:b/>
          <w:kern w:val="0"/>
          <w:sz w:val="18"/>
          <w14:ligatures w14:val="none"/>
        </w:rPr>
        <w:t>Potential Supplier’s Experience</w:t>
      </w:r>
      <w:bookmarkEnd w:id="0"/>
      <w:bookmarkEnd w:id="1"/>
    </w:p>
    <w:tbl>
      <w:tblPr>
        <w:tblW w:w="0" w:type="auto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4"/>
      </w:tblGrid>
      <w:tr w:rsidR="00174052" w:rsidRPr="00174052" w14:paraId="6827044E" w14:textId="77777777" w:rsidTr="000144C9">
        <w:tc>
          <w:tcPr>
            <w:tcW w:w="9016" w:type="dxa"/>
            <w:shd w:val="clear" w:color="auto" w:fill="D9D9D9"/>
          </w:tcPr>
          <w:p w14:paraId="157C99DA" w14:textId="77777777" w:rsidR="00174052" w:rsidRPr="00174052" w:rsidRDefault="00174052" w:rsidP="00174052">
            <w:pPr>
              <w:keepNext/>
              <w:spacing w:before="240" w:after="110" w:line="264" w:lineRule="auto"/>
              <w:outlineLvl w:val="0"/>
              <w:rPr>
                <w:rFonts w:ascii="Verdana" w:eastAsia="Verdana" w:hAnsi="Verdana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18"/>
                <w14:ligatures w14:val="none"/>
              </w:rPr>
              <w:t xml:space="preserve">Evaluation Criterion 3: Potential Supplier's Experience: </w:t>
            </w:r>
            <w:r w:rsidRPr="00174052">
              <w:rPr>
                <w:rFonts w:ascii="Verdana" w:eastAsia="Verdana" w:hAnsi="Verdana" w:cs="Times New Roman"/>
                <w:kern w:val="0"/>
                <w:sz w:val="18"/>
                <w:szCs w:val="18"/>
                <w14:ligatures w14:val="none"/>
              </w:rPr>
              <w:t>The extent to which the Potential Supplier demonstrates its experience relevant to delivery of the Services.</w:t>
            </w:r>
          </w:p>
        </w:tc>
      </w:tr>
    </w:tbl>
    <w:p w14:paraId="3BDD0272" w14:textId="77777777" w:rsidR="00174052" w:rsidRPr="00174052" w:rsidRDefault="00174052" w:rsidP="00B232A1">
      <w:pPr>
        <w:pStyle w:val="sch2"/>
        <w:numPr>
          <w:ilvl w:val="1"/>
          <w:numId w:val="3"/>
        </w:numPr>
        <w:spacing w:before="240"/>
        <w:rPr>
          <w:b/>
        </w:rPr>
      </w:pPr>
      <w:r w:rsidRPr="00174052">
        <w:rPr>
          <w:b/>
        </w:rPr>
        <w:t>Relevant knowledge and experience</w:t>
      </w:r>
    </w:p>
    <w:p w14:paraId="28B3AEA6" w14:textId="57F88BFB" w:rsidR="00174052" w:rsidRPr="00174052" w:rsidRDefault="00174052" w:rsidP="00B232A1">
      <w:pPr>
        <w:pStyle w:val="Levela"/>
        <w:numPr>
          <w:ilvl w:val="3"/>
          <w:numId w:val="3"/>
        </w:numPr>
      </w:pPr>
      <w:r w:rsidRPr="00174052">
        <w:t xml:space="preserve">Potential Suppliers are to provide details of their organisation’s knowledge and experience in the industry in the past 5 years, as it applies to the Statement of Requirements. </w:t>
      </w:r>
      <w:r w:rsidR="009D1734">
        <w:t>Potential Suppliers</w:t>
      </w:r>
      <w:r w:rsidR="00086679">
        <w:t xml:space="preserve"> are to submit a single response that addresses all NRS Programs being tendered for.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0"/>
      </w:tblGrid>
      <w:tr w:rsidR="00174052" w:rsidRPr="00174052" w14:paraId="63EC3384" w14:textId="77777777" w:rsidTr="000144C9">
        <w:tc>
          <w:tcPr>
            <w:tcW w:w="8170" w:type="dxa"/>
            <w:shd w:val="clear" w:color="auto" w:fill="auto"/>
          </w:tcPr>
          <w:p w14:paraId="103FEAFA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:u w:val="single"/>
                <w14:ligatures w14:val="none"/>
              </w:rPr>
            </w:pPr>
            <w:bookmarkStart w:id="2" w:name="_Hlk141433852"/>
            <w:r w:rsidRPr="00174052"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:u w:val="single"/>
                <w14:ligatures w14:val="none"/>
              </w:rPr>
              <w:t>Insert response:</w:t>
            </w:r>
          </w:p>
          <w:p w14:paraId="7F263608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14:ligatures w14:val="none"/>
              </w:rPr>
            </w:pPr>
          </w:p>
          <w:p w14:paraId="77F3E077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14:ligatures w14:val="none"/>
              </w:rPr>
            </w:pPr>
          </w:p>
          <w:p w14:paraId="61F73655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0669944" w14:textId="37E87DD9" w:rsidR="00B232A1" w:rsidRDefault="00B232A1" w:rsidP="00B232A1">
      <w:pPr>
        <w:pStyle w:val="ListParagraph"/>
        <w:keepNext/>
        <w:numPr>
          <w:ilvl w:val="3"/>
          <w:numId w:val="3"/>
        </w:numPr>
        <w:spacing w:before="240" w:after="220" w:line="264" w:lineRule="auto"/>
        <w:contextualSpacing w:val="0"/>
        <w:jc w:val="both"/>
        <w:outlineLvl w:val="0"/>
        <w:rPr>
          <w:rFonts w:ascii="Verdana" w:eastAsia="Verdana" w:hAnsi="Verdana" w:cs="Times New Roman"/>
          <w:kern w:val="0"/>
          <w:sz w:val="18"/>
          <w:szCs w:val="18"/>
          <w14:ligatures w14:val="none"/>
        </w:rPr>
      </w:pPr>
      <w:bookmarkStart w:id="3" w:name="_Hlk145408653"/>
      <w:bookmarkEnd w:id="2"/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Potential Suppliers 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are to</w:t>
      </w:r>
      <w:r w:rsidR="009E4C32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provide case studies of relevant experience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as follows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:</w:t>
      </w:r>
    </w:p>
    <w:p w14:paraId="73EE86AF" w14:textId="0B74305E" w:rsidR="00B232A1" w:rsidRDefault="00B232A1" w:rsidP="00B232A1">
      <w:pPr>
        <w:pStyle w:val="ListParagraph"/>
        <w:keepNext/>
        <w:numPr>
          <w:ilvl w:val="4"/>
          <w:numId w:val="3"/>
        </w:numPr>
        <w:spacing w:before="240" w:after="220" w:line="264" w:lineRule="auto"/>
        <w:contextualSpacing w:val="0"/>
        <w:jc w:val="both"/>
        <w:outlineLvl w:val="0"/>
        <w:rPr>
          <w:rFonts w:ascii="Verdana" w:eastAsia="Verdana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Where a Potential Supplier is currently NOT providing 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s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ervices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for any NRS Program(s)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, </w:t>
      </w:r>
      <w:bookmarkStart w:id="4" w:name="_Hlk145417513"/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provide 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a case study (or 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case studies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)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in support of </w:t>
      </w:r>
      <w:r w:rsidR="00C41FED" w:rsidRPr="00086679">
        <w:rPr>
          <w:rFonts w:ascii="Verdana" w:eastAsia="Verdana" w:hAnsi="Verdana" w:cs="Times New Roman"/>
          <w:b/>
          <w:bCs/>
          <w:i/>
          <w:iCs/>
          <w:kern w:val="0"/>
          <w:sz w:val="18"/>
          <w:szCs w:val="18"/>
          <w14:ligatures w14:val="none"/>
        </w:rPr>
        <w:t>each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NRS Program being tendered for by </w:t>
      </w:r>
      <w:r w:rsidRPr="00B232A1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complet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ing</w:t>
      </w:r>
      <w:r w:rsidRPr="00B232A1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the case study table below with details of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relevant</w:t>
      </w:r>
      <w:r w:rsidRPr="00B232A1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experience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. R</w:t>
      </w:r>
      <w:r w:rsidRPr="00B232A1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eplicate the table for each case study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. The same case study may apply to more than </w:t>
      </w:r>
      <w:r w:rsidR="00EB09C8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one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NRS Program, which should be noted by </w:t>
      </w:r>
      <w:r w:rsidR="009D1734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Potential Suppliers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in the table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;</w:t>
      </w:r>
      <w:bookmarkEnd w:id="4"/>
    </w:p>
    <w:p w14:paraId="0D79D11D" w14:textId="221CD72F" w:rsidR="00B232A1" w:rsidRDefault="00B232A1" w:rsidP="00B232A1">
      <w:pPr>
        <w:pStyle w:val="ListParagraph"/>
        <w:keepNext/>
        <w:numPr>
          <w:ilvl w:val="4"/>
          <w:numId w:val="3"/>
        </w:numPr>
        <w:spacing w:before="240" w:after="220" w:line="264" w:lineRule="auto"/>
        <w:contextualSpacing w:val="0"/>
        <w:jc w:val="both"/>
        <w:outlineLvl w:val="0"/>
        <w:rPr>
          <w:rFonts w:ascii="Verdana" w:eastAsia="Verdana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Where a Potential Supplier is currently providing 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s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ervices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for NRS Program(s)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,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but the 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Potential 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Supplier also wishes to tender for different NRS Program(s),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provide 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a case study (or 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case studies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)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in support of </w:t>
      </w:r>
      <w:r w:rsidR="00C41FED" w:rsidRPr="00086679">
        <w:rPr>
          <w:rFonts w:ascii="Verdana" w:eastAsia="Verdana" w:hAnsi="Verdana" w:cs="Times New Roman"/>
          <w:b/>
          <w:bCs/>
          <w:i/>
          <w:iCs/>
          <w:kern w:val="0"/>
          <w:sz w:val="18"/>
          <w:szCs w:val="18"/>
          <w14:ligatures w14:val="none"/>
        </w:rPr>
        <w:t>each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different NRS Program being tendered for by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</w:t>
      </w:r>
      <w:r w:rsidR="00974406"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complet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ing</w:t>
      </w:r>
      <w:r w:rsidR="00974406"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the case study table below with details of relevant experience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for </w:t>
      </w:r>
      <w:r w:rsidR="00086679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each </w:t>
      </w:r>
      <w:r w:rsid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different NRS program(s)</w:t>
      </w:r>
      <w:r w:rsidR="00974406"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. Replicate the table for each case study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. The same case study may apply to more than </w:t>
      </w:r>
      <w:r w:rsidR="00EB09C8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one</w:t>
      </w:r>
      <w:r w:rsidR="00C41FED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NRS Program, which should be noted by </w:t>
      </w:r>
      <w:r w:rsidR="009D1734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Potential Suppliers in the table</w:t>
      </w:r>
      <w:r w:rsidR="00974406"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;</w:t>
      </w:r>
    </w:p>
    <w:p w14:paraId="36172B18" w14:textId="745B04EA" w:rsidR="00174052" w:rsidRPr="00DD4168" w:rsidRDefault="00974406" w:rsidP="009D1734">
      <w:pPr>
        <w:pStyle w:val="ListParagraph"/>
        <w:numPr>
          <w:ilvl w:val="4"/>
          <w:numId w:val="3"/>
        </w:numPr>
        <w:spacing w:before="240" w:after="220" w:line="264" w:lineRule="auto"/>
        <w:jc w:val="both"/>
        <w:outlineLvl w:val="0"/>
        <w:rPr>
          <w:rFonts w:ascii="Verdana" w:eastAsia="Verdana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Where a Potential Supplier is currently providing </w:t>
      </w:r>
      <w:r w:rsidR="009D1734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NRS 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services for</w:t>
      </w:r>
      <w:r w:rsidR="00D3443F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an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NRS Program</w:t>
      </w:r>
      <w:r w:rsidR="00D3443F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that it is tendering for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, there is no need to submit a case study for </w:t>
      </w:r>
      <w:r w:rsidR="009D1734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that 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NRS Program. </w:t>
      </w:r>
      <w:r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This is because the Department will evaluate the 'relevant knowledge and experience' of 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the</w:t>
      </w:r>
      <w:r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Potential Supplier</w:t>
      </w:r>
      <w:r w:rsidR="009D1734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in connection with that NRS Program</w:t>
      </w:r>
      <w:r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using information available to the Department in relation to the Potential Supplier's delivery of </w:t>
      </w:r>
      <w:r w:rsidR="009D1734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that </w:t>
      </w:r>
      <w:r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NRS </w:t>
      </w:r>
      <w:r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Program</w:t>
      </w:r>
      <w:r w:rsidRPr="00974406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(and in this case will not have regard to case studies submitted).</w:t>
      </w:r>
      <w:bookmarkStart w:id="5" w:name="_Hlk145408664"/>
      <w:bookmarkEnd w:id="3"/>
    </w:p>
    <w:p w14:paraId="31DD0007" w14:textId="77777777" w:rsidR="00174052" w:rsidRPr="009D1734" w:rsidRDefault="00174052" w:rsidP="009D1734">
      <w:pPr>
        <w:keepNext/>
        <w:spacing w:before="240" w:after="120" w:line="240" w:lineRule="auto"/>
        <w:ind w:left="539"/>
        <w:jc w:val="both"/>
        <w:rPr>
          <w:rFonts w:ascii="Verdana" w:eastAsia="Verdana" w:hAnsi="Verdana" w:cs="Times New Roman"/>
          <w:b/>
          <w:bCs/>
          <w:kern w:val="0"/>
          <w:sz w:val="18"/>
          <w:szCs w:val="18"/>
          <w14:ligatures w14:val="none"/>
        </w:rPr>
      </w:pPr>
      <w:bookmarkStart w:id="6" w:name="_Ref519763827"/>
      <w:bookmarkStart w:id="7" w:name="_Ref519763835"/>
      <w:bookmarkStart w:id="8" w:name="_Toc520200214"/>
      <w:bookmarkEnd w:id="5"/>
      <w:r w:rsidRPr="009D1734">
        <w:rPr>
          <w:rFonts w:ascii="Verdana" w:eastAsia="Verdana" w:hAnsi="Verdana" w:cs="Times New Roman"/>
          <w:b/>
          <w:bCs/>
          <w:kern w:val="0"/>
          <w:sz w:val="18"/>
          <w:szCs w:val="18"/>
          <w14:ligatures w14:val="none"/>
        </w:rPr>
        <w:t>Case study of relevant experience</w:t>
      </w:r>
    </w:p>
    <w:tbl>
      <w:tblPr>
        <w:tblW w:w="861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4643"/>
      </w:tblGrid>
      <w:tr w:rsidR="00174052" w:rsidRPr="00174052" w14:paraId="2E51FBF2" w14:textId="77777777" w:rsidTr="000144C9">
        <w:trPr>
          <w:tblHeader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56CAE3" w14:textId="77777777" w:rsidR="00174052" w:rsidRPr="00174052" w:rsidRDefault="00174052" w:rsidP="00174052">
            <w:pPr>
              <w:keepNext/>
              <w:spacing w:after="22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18"/>
                <w14:ligatures w14:val="none"/>
              </w:rPr>
              <w:t>Details required: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21EBC" w14:textId="77777777" w:rsidR="00174052" w:rsidRPr="00174052" w:rsidRDefault="00174052" w:rsidP="00174052">
            <w:pPr>
              <w:keepNext/>
              <w:spacing w:after="22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18"/>
                <w14:ligatures w14:val="none"/>
              </w:rPr>
              <w:t>Response:</w:t>
            </w:r>
          </w:p>
        </w:tc>
      </w:tr>
      <w:tr w:rsidR="00C41FED" w:rsidRPr="00174052" w14:paraId="65F64B17" w14:textId="77777777" w:rsidTr="000144C9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4BC8" w14:textId="16BA61E7" w:rsidR="00C41FED" w:rsidRPr="00174052" w:rsidRDefault="00C41FED" w:rsidP="00174052">
            <w:pPr>
              <w:keepNext/>
              <w:spacing w:before="60" w:after="6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</w:pPr>
            <w:r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  <w:t>NRS Program(s) for which case study is submitted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E9EF" w14:textId="77777777" w:rsidR="00C41FED" w:rsidRPr="00174052" w:rsidRDefault="00C41FED" w:rsidP="00174052">
            <w:pPr>
              <w:keepNext/>
              <w:tabs>
                <w:tab w:val="left" w:pos="720"/>
              </w:tabs>
              <w:spacing w:after="220" w:line="264" w:lineRule="auto"/>
              <w:jc w:val="both"/>
              <w:outlineLvl w:val="1"/>
              <w:rPr>
                <w:rFonts w:ascii="Arial" w:eastAsia="Verdana" w:hAnsi="Arial" w:cs="Times New Roman"/>
                <w:b/>
                <w:caps/>
                <w:kern w:val="0"/>
                <w:sz w:val="18"/>
                <w14:ligatures w14:val="none"/>
              </w:rPr>
            </w:pPr>
          </w:p>
        </w:tc>
      </w:tr>
      <w:tr w:rsidR="00174052" w:rsidRPr="00174052" w14:paraId="3BA9AF35" w14:textId="77777777" w:rsidTr="000144C9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511A" w14:textId="77777777" w:rsidR="00174052" w:rsidRPr="00174052" w:rsidRDefault="00174052" w:rsidP="00174052">
            <w:pPr>
              <w:keepNext/>
              <w:spacing w:before="60" w:after="6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  <w:t>Client</w:t>
            </w:r>
          </w:p>
          <w:p w14:paraId="70A31248" w14:textId="77777777" w:rsidR="00174052" w:rsidRPr="00174052" w:rsidRDefault="00174052" w:rsidP="00174052">
            <w:pPr>
              <w:keepNext/>
              <w:spacing w:before="60" w:after="60" w:line="264" w:lineRule="auto"/>
              <w:jc w:val="both"/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>Name of the organisation.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4B11" w14:textId="77777777" w:rsidR="00174052" w:rsidRPr="00174052" w:rsidRDefault="00174052" w:rsidP="00174052">
            <w:pPr>
              <w:keepNext/>
              <w:tabs>
                <w:tab w:val="left" w:pos="720"/>
              </w:tabs>
              <w:spacing w:after="220" w:line="264" w:lineRule="auto"/>
              <w:jc w:val="both"/>
              <w:outlineLvl w:val="1"/>
              <w:rPr>
                <w:rFonts w:ascii="Arial" w:eastAsia="Verdana" w:hAnsi="Arial" w:cs="Times New Roman"/>
                <w:b/>
                <w:caps/>
                <w:kern w:val="0"/>
                <w:sz w:val="18"/>
                <w14:ligatures w14:val="none"/>
              </w:rPr>
            </w:pPr>
          </w:p>
        </w:tc>
      </w:tr>
      <w:tr w:rsidR="00174052" w:rsidRPr="00174052" w14:paraId="1F2DED05" w14:textId="77777777" w:rsidTr="000144C9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4A89" w14:textId="77777777" w:rsidR="00174052" w:rsidRPr="00174052" w:rsidRDefault="00174052" w:rsidP="00174052">
            <w:pPr>
              <w:spacing w:before="60" w:after="6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  <w:t xml:space="preserve">Services performed </w:t>
            </w:r>
          </w:p>
          <w:p w14:paraId="343F5225" w14:textId="77777777" w:rsidR="00174052" w:rsidRPr="00174052" w:rsidRDefault="00174052" w:rsidP="00174052">
            <w:pPr>
              <w:spacing w:before="60" w:after="60" w:line="264" w:lineRule="auto"/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 xml:space="preserve">Description of the services performed provided (e.g. testing services delivered, </w:t>
            </w: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lastRenderedPageBreak/>
              <w:t>methodologies used, laboratory equipment used etc.).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3053" w14:textId="77777777" w:rsidR="00174052" w:rsidRPr="00174052" w:rsidRDefault="00174052" w:rsidP="00174052">
            <w:pPr>
              <w:keepNext/>
              <w:tabs>
                <w:tab w:val="left" w:pos="720"/>
              </w:tabs>
              <w:spacing w:after="220" w:line="264" w:lineRule="auto"/>
              <w:jc w:val="both"/>
              <w:outlineLvl w:val="1"/>
              <w:rPr>
                <w:rFonts w:ascii="Arial" w:eastAsia="Verdana" w:hAnsi="Arial" w:cs="Times New Roman"/>
                <w:b/>
                <w:caps/>
                <w:kern w:val="0"/>
                <w:sz w:val="18"/>
                <w14:ligatures w14:val="none"/>
              </w:rPr>
            </w:pPr>
          </w:p>
        </w:tc>
      </w:tr>
      <w:tr w:rsidR="00174052" w:rsidRPr="00174052" w14:paraId="2B1B435A" w14:textId="77777777" w:rsidTr="000144C9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9EE0" w14:textId="77777777" w:rsidR="00174052" w:rsidRPr="00174052" w:rsidRDefault="00174052" w:rsidP="00174052">
            <w:pPr>
              <w:spacing w:before="60" w:after="6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  <w:t xml:space="preserve">Relevance </w:t>
            </w:r>
          </w:p>
          <w:p w14:paraId="26DDCAD9" w14:textId="77777777" w:rsidR="00174052" w:rsidRPr="00174052" w:rsidRDefault="00174052" w:rsidP="00174052">
            <w:pPr>
              <w:spacing w:before="60" w:after="60" w:line="264" w:lineRule="auto"/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>Description of how the example compares to the Services (as specified in the Statement of Requirements).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A7A6" w14:textId="77777777" w:rsidR="00174052" w:rsidRPr="00174052" w:rsidRDefault="00174052" w:rsidP="00174052">
            <w:pPr>
              <w:keepNext/>
              <w:tabs>
                <w:tab w:val="left" w:pos="720"/>
              </w:tabs>
              <w:spacing w:after="220" w:line="264" w:lineRule="auto"/>
              <w:jc w:val="both"/>
              <w:outlineLvl w:val="1"/>
              <w:rPr>
                <w:rFonts w:ascii="Arial" w:eastAsia="Verdana" w:hAnsi="Arial" w:cs="Times New Roman"/>
                <w:b/>
                <w:caps/>
                <w:kern w:val="0"/>
                <w:sz w:val="18"/>
                <w14:ligatures w14:val="none"/>
              </w:rPr>
            </w:pPr>
          </w:p>
        </w:tc>
      </w:tr>
      <w:tr w:rsidR="00174052" w:rsidRPr="00174052" w14:paraId="5928597D" w14:textId="77777777" w:rsidTr="000144C9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870" w14:textId="77777777" w:rsidR="00174052" w:rsidRPr="00174052" w:rsidRDefault="00174052" w:rsidP="00174052">
            <w:pPr>
              <w:spacing w:before="60" w:after="60" w:line="264" w:lineRule="auto"/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  <w:t xml:space="preserve">Time period </w:t>
            </w:r>
          </w:p>
          <w:p w14:paraId="5191BB3C" w14:textId="77777777" w:rsidR="00174052" w:rsidRPr="00174052" w:rsidRDefault="00174052" w:rsidP="00174052">
            <w:pPr>
              <w:spacing w:before="60" w:after="60" w:line="264" w:lineRule="auto"/>
              <w:jc w:val="both"/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>Duration and dates the services were provided.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D1E0" w14:textId="77777777" w:rsidR="00174052" w:rsidRPr="00174052" w:rsidRDefault="00174052" w:rsidP="00174052">
            <w:pPr>
              <w:keepNext/>
              <w:tabs>
                <w:tab w:val="left" w:pos="720"/>
              </w:tabs>
              <w:spacing w:after="220" w:line="264" w:lineRule="auto"/>
              <w:jc w:val="both"/>
              <w:outlineLvl w:val="1"/>
              <w:rPr>
                <w:rFonts w:ascii="Arial" w:eastAsia="Verdana" w:hAnsi="Arial" w:cs="Times New Roman"/>
                <w:b/>
                <w:caps/>
                <w:kern w:val="0"/>
                <w:sz w:val="18"/>
                <w14:ligatures w14:val="none"/>
              </w:rPr>
            </w:pPr>
          </w:p>
        </w:tc>
      </w:tr>
      <w:tr w:rsidR="00174052" w:rsidRPr="00174052" w14:paraId="0BE8285C" w14:textId="77777777" w:rsidTr="000144C9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E573" w14:textId="77777777" w:rsidR="00174052" w:rsidRPr="00174052" w:rsidRDefault="00174052" w:rsidP="00174052">
            <w:pPr>
              <w:spacing w:before="60" w:after="60" w:line="264" w:lineRule="auto"/>
              <w:jc w:val="both"/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kern w:val="0"/>
                <w:sz w:val="18"/>
                <w:szCs w:val="20"/>
                <w14:ligatures w14:val="none"/>
              </w:rPr>
              <w:t>Referee</w:t>
            </w:r>
          </w:p>
          <w:p w14:paraId="56587333" w14:textId="296A9E01" w:rsidR="00174052" w:rsidRPr="00174052" w:rsidRDefault="00174052" w:rsidP="009E4C32">
            <w:pPr>
              <w:spacing w:before="60" w:after="60" w:line="264" w:lineRule="auto"/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>Contact details for a referee</w:t>
            </w:r>
            <w:r w:rsidR="009E4C3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 xml:space="preserve"> </w:t>
            </w:r>
            <w:r w:rsidR="009E4C3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br/>
              <w:t>(external to NRS)</w:t>
            </w:r>
            <w:r w:rsidRPr="00174052"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  <w:t>.</w:t>
            </w:r>
          </w:p>
          <w:p w14:paraId="1A484046" w14:textId="77777777" w:rsidR="00174052" w:rsidRPr="00174052" w:rsidRDefault="00174052" w:rsidP="00174052">
            <w:pPr>
              <w:spacing w:before="60" w:after="60" w:line="264" w:lineRule="auto"/>
              <w:jc w:val="both"/>
              <w:rPr>
                <w:rFonts w:ascii="Verdana" w:eastAsia="Verdana" w:hAnsi="Verdana" w:cs="Times New Roman"/>
                <w:kern w:val="0"/>
                <w:sz w:val="18"/>
                <w:szCs w:val="20"/>
                <w14:ligatures w14:val="none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1208"/>
              <w:gridCol w:w="1008"/>
              <w:gridCol w:w="1179"/>
            </w:tblGrid>
            <w:tr w:rsidR="00174052" w:rsidRPr="00174052" w14:paraId="03FCB8A7" w14:textId="77777777" w:rsidTr="000144C9">
              <w:tc>
                <w:tcPr>
                  <w:tcW w:w="11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3F3F3"/>
                  <w:hideMark/>
                </w:tcPr>
                <w:p w14:paraId="60D6819D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  <w:r w:rsidRPr="00174052"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  <w:t>Name</w:t>
                  </w:r>
                </w:p>
              </w:tc>
              <w:tc>
                <w:tcPr>
                  <w:tcW w:w="384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7491E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</w:p>
              </w:tc>
            </w:tr>
            <w:tr w:rsidR="00174052" w:rsidRPr="00174052" w14:paraId="359123EC" w14:textId="77777777" w:rsidTr="000144C9">
              <w:tc>
                <w:tcPr>
                  <w:tcW w:w="11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3F3F3"/>
                  <w:hideMark/>
                </w:tcPr>
                <w:p w14:paraId="11448D5A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  <w:r w:rsidRPr="00174052"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  <w:t>Title</w:t>
                  </w:r>
                </w:p>
              </w:tc>
              <w:tc>
                <w:tcPr>
                  <w:tcW w:w="384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EF6F65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</w:p>
              </w:tc>
            </w:tr>
            <w:tr w:rsidR="00174052" w:rsidRPr="00174052" w14:paraId="29441A1B" w14:textId="77777777" w:rsidTr="000144C9">
              <w:tc>
                <w:tcPr>
                  <w:tcW w:w="11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3F3F3"/>
                  <w:hideMark/>
                </w:tcPr>
                <w:p w14:paraId="1C1BF159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  <w:r w:rsidRPr="00174052"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  <w:t>Tel No</w:t>
                  </w:r>
                </w:p>
              </w:tc>
              <w:tc>
                <w:tcPr>
                  <w:tcW w:w="1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06AA49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</w:p>
              </w:tc>
              <w:tc>
                <w:tcPr>
                  <w:tcW w:w="11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3F3F3"/>
                  <w:hideMark/>
                </w:tcPr>
                <w:p w14:paraId="55BFB33F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  <w:r w:rsidRPr="00174052"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  <w:t>Mobile No:</w:t>
                  </w:r>
                </w:p>
              </w:tc>
              <w:tc>
                <w:tcPr>
                  <w:tcW w:w="133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C5420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</w:p>
              </w:tc>
            </w:tr>
            <w:tr w:rsidR="00174052" w:rsidRPr="00174052" w14:paraId="01DFC95D" w14:textId="77777777" w:rsidTr="000144C9">
              <w:tc>
                <w:tcPr>
                  <w:tcW w:w="11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3F3F3"/>
                  <w:hideMark/>
                </w:tcPr>
                <w:p w14:paraId="34AA466A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  <w:r w:rsidRPr="00174052"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  <w:t>E-mail</w:t>
                  </w:r>
                </w:p>
              </w:tc>
              <w:tc>
                <w:tcPr>
                  <w:tcW w:w="384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C2ABA" w14:textId="77777777" w:rsidR="00174052" w:rsidRPr="00174052" w:rsidRDefault="00174052" w:rsidP="00174052">
                  <w:pPr>
                    <w:spacing w:before="120" w:after="220" w:line="264" w:lineRule="auto"/>
                    <w:jc w:val="both"/>
                    <w:rPr>
                      <w:rFonts w:ascii="Verdana" w:eastAsia="Verdana" w:hAnsi="Verdana" w:cs="Times New Roman"/>
                      <w:kern w:val="0"/>
                      <w:sz w:val="18"/>
                      <w:szCs w:val="20"/>
                      <w14:ligatures w14:val="none"/>
                    </w:rPr>
                  </w:pPr>
                </w:p>
              </w:tc>
            </w:tr>
          </w:tbl>
          <w:p w14:paraId="013C9336" w14:textId="77777777" w:rsidR="00174052" w:rsidRPr="00174052" w:rsidRDefault="00174052" w:rsidP="00174052">
            <w:pPr>
              <w:keepNext/>
              <w:tabs>
                <w:tab w:val="left" w:pos="720"/>
              </w:tabs>
              <w:spacing w:after="220" w:line="264" w:lineRule="auto"/>
              <w:jc w:val="both"/>
              <w:outlineLvl w:val="1"/>
              <w:rPr>
                <w:rFonts w:ascii="Arial" w:eastAsia="Verdana" w:hAnsi="Arial" w:cs="Angsana New"/>
                <w:b/>
                <w:caps/>
                <w:kern w:val="0"/>
                <w:lang w:eastAsia="zh-CN" w:bidi="th-TH"/>
                <w14:ligatures w14:val="none"/>
              </w:rPr>
            </w:pPr>
          </w:p>
        </w:tc>
      </w:tr>
    </w:tbl>
    <w:p w14:paraId="6460FC33" w14:textId="77777777" w:rsidR="00174052" w:rsidRPr="00174052" w:rsidRDefault="00174052" w:rsidP="00174052">
      <w:pPr>
        <w:tabs>
          <w:tab w:val="left" w:pos="2030"/>
        </w:tabs>
        <w:spacing w:after="220" w:line="264" w:lineRule="auto"/>
        <w:ind w:left="782"/>
        <w:jc w:val="both"/>
        <w:rPr>
          <w:rFonts w:ascii="Verdana" w:eastAsia="Verdana" w:hAnsi="Verdana" w:cs="Times New Roman"/>
          <w:kern w:val="0"/>
          <w:sz w:val="18"/>
          <w:szCs w:val="18"/>
          <w14:ligatures w14:val="none"/>
        </w:rPr>
      </w:pPr>
    </w:p>
    <w:p w14:paraId="77B812BD" w14:textId="77777777" w:rsidR="00174052" w:rsidRPr="00174052" w:rsidRDefault="00174052" w:rsidP="00B25EDE">
      <w:pPr>
        <w:pStyle w:val="sch2"/>
        <w:numPr>
          <w:ilvl w:val="1"/>
          <w:numId w:val="3"/>
        </w:numPr>
        <w:spacing w:before="240"/>
        <w:rPr>
          <w:b/>
        </w:rPr>
      </w:pPr>
      <w:r w:rsidRPr="00174052">
        <w:rPr>
          <w:b/>
        </w:rPr>
        <w:t>Relevant performance supported by Proficiency T</w:t>
      </w:r>
      <w:bookmarkEnd w:id="6"/>
      <w:bookmarkEnd w:id="7"/>
      <w:bookmarkEnd w:id="8"/>
      <w:r w:rsidRPr="00174052">
        <w:rPr>
          <w:b/>
        </w:rPr>
        <w:t>esting</w:t>
      </w:r>
    </w:p>
    <w:p w14:paraId="6BB3C362" w14:textId="7B5AEB93" w:rsidR="00174052" w:rsidRPr="00174052" w:rsidRDefault="00174052" w:rsidP="00174052">
      <w:pPr>
        <w:keepNext/>
        <w:spacing w:before="240" w:after="220" w:line="264" w:lineRule="auto"/>
        <w:ind w:left="782"/>
        <w:jc w:val="both"/>
        <w:outlineLvl w:val="0"/>
        <w:rPr>
          <w:rFonts w:ascii="Verdana" w:eastAsia="Verdana" w:hAnsi="Verdana" w:cs="Times New Roman"/>
          <w:kern w:val="0"/>
          <w:sz w:val="18"/>
          <w:szCs w:val="18"/>
          <w14:ligatures w14:val="none"/>
        </w:rPr>
      </w:pPr>
      <w:r w:rsidRPr="00174052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Potential Suppliers are to provide information to demonstrate their performance in proficiency testing (that is not the pre-tender NRS Proficiency Testing) relevant to the Services described in the Statement of Requirements</w:t>
      </w:r>
      <w:r w:rsidR="00192395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for </w:t>
      </w:r>
      <w:r w:rsidR="00192395" w:rsidRPr="00086679">
        <w:rPr>
          <w:rFonts w:ascii="Verdana" w:eastAsia="Verdana" w:hAnsi="Verdana" w:cs="Times New Roman"/>
          <w:b/>
          <w:bCs/>
          <w:i/>
          <w:iCs/>
          <w:kern w:val="0"/>
          <w:sz w:val="18"/>
          <w:szCs w:val="18"/>
          <w14:ligatures w14:val="none"/>
        </w:rPr>
        <w:t>each</w:t>
      </w:r>
      <w:r w:rsidR="00192395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 xml:space="preserve"> NRS Program being tendered for</w:t>
      </w:r>
      <w:r w:rsidRPr="00174052">
        <w:rPr>
          <w:rFonts w:ascii="Verdana" w:eastAsia="Verdana" w:hAnsi="Verdana" w:cs="Times New Roman"/>
          <w:kern w:val="0"/>
          <w:sz w:val="18"/>
          <w:szCs w:val="18"/>
          <w14:ligatures w14:val="none"/>
        </w:rPr>
        <w:t>.  These proficiency testing records may relate to NRS PT Programs offered prior to pre-tender NRS Proficiency Testing rounds and/or those offered by other PT Scheme Providers.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0"/>
      </w:tblGrid>
      <w:tr w:rsidR="00174052" w:rsidRPr="00174052" w14:paraId="466404FC" w14:textId="77777777" w:rsidTr="000144C9">
        <w:tc>
          <w:tcPr>
            <w:tcW w:w="8170" w:type="dxa"/>
            <w:shd w:val="clear" w:color="auto" w:fill="auto"/>
          </w:tcPr>
          <w:p w14:paraId="6A5B8800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:u w:val="single"/>
                <w14:ligatures w14:val="none"/>
              </w:rPr>
            </w:pPr>
            <w:r w:rsidRPr="00174052"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:u w:val="single"/>
                <w14:ligatures w14:val="none"/>
              </w:rPr>
              <w:t>Insert response:</w:t>
            </w:r>
          </w:p>
          <w:p w14:paraId="547D5C83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14:ligatures w14:val="none"/>
              </w:rPr>
            </w:pPr>
          </w:p>
          <w:p w14:paraId="6852F8BC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14:ligatures w14:val="none"/>
              </w:rPr>
            </w:pPr>
          </w:p>
          <w:p w14:paraId="521D3AC2" w14:textId="77777777" w:rsidR="00174052" w:rsidRPr="00174052" w:rsidRDefault="00174052" w:rsidP="00174052">
            <w:pPr>
              <w:tabs>
                <w:tab w:val="left" w:pos="2030"/>
              </w:tabs>
              <w:spacing w:before="110" w:after="110" w:line="264" w:lineRule="auto"/>
              <w:rPr>
                <w:rFonts w:ascii="Verdana" w:eastAsia="Verdana" w:hAnsi="Verdana" w:cs="Times New Roman"/>
                <w:b/>
                <w:bCs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01CF59A" w14:textId="77777777" w:rsidR="00DC4871" w:rsidRDefault="00DC4871"/>
    <w:p w14:paraId="5D9CA1F0" w14:textId="77777777" w:rsidR="00D24E7F" w:rsidRPr="00D24E7F" w:rsidRDefault="00D24E7F" w:rsidP="00D24E7F"/>
    <w:p w14:paraId="7D0BCFAF" w14:textId="77777777" w:rsidR="00D24E7F" w:rsidRPr="00D24E7F" w:rsidRDefault="00D24E7F" w:rsidP="00D24E7F"/>
    <w:p w14:paraId="234930D6" w14:textId="77777777" w:rsidR="00D24E7F" w:rsidRPr="00D24E7F" w:rsidRDefault="00D24E7F" w:rsidP="00D24E7F"/>
    <w:p w14:paraId="2EE77B36" w14:textId="77777777" w:rsidR="00D24E7F" w:rsidRPr="00D24E7F" w:rsidRDefault="00D24E7F" w:rsidP="00D24E7F"/>
    <w:p w14:paraId="0B70614B" w14:textId="77777777" w:rsidR="00D24E7F" w:rsidRPr="00D24E7F" w:rsidRDefault="00D24E7F" w:rsidP="00D24E7F"/>
    <w:p w14:paraId="51BB963C" w14:textId="77777777" w:rsidR="00D24E7F" w:rsidRPr="00D24E7F" w:rsidRDefault="00D24E7F" w:rsidP="00D24E7F"/>
    <w:p w14:paraId="4466DB7D" w14:textId="77777777" w:rsidR="00D24E7F" w:rsidRPr="00D24E7F" w:rsidRDefault="00D24E7F" w:rsidP="00D24E7F"/>
    <w:p w14:paraId="310CE6AE" w14:textId="56FA6851" w:rsidR="00D24E7F" w:rsidRPr="00D24E7F" w:rsidRDefault="00D24E7F" w:rsidP="00D24E7F">
      <w:pPr>
        <w:tabs>
          <w:tab w:val="left" w:pos="5960"/>
        </w:tabs>
      </w:pPr>
      <w:r>
        <w:tab/>
      </w:r>
    </w:p>
    <w:sectPr w:rsidR="00D24E7F" w:rsidRPr="00D24E7F" w:rsidSect="00D24E7F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1F777" w14:textId="77777777" w:rsidR="004825BD" w:rsidRDefault="004825BD" w:rsidP="004825BD">
      <w:pPr>
        <w:spacing w:after="0" w:line="240" w:lineRule="auto"/>
      </w:pPr>
      <w:r>
        <w:separator/>
      </w:r>
    </w:p>
  </w:endnote>
  <w:endnote w:type="continuationSeparator" w:id="0">
    <w:p w14:paraId="62038A9E" w14:textId="77777777" w:rsidR="004825BD" w:rsidRDefault="004825BD" w:rsidP="0048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55F" w14:textId="13907A2E" w:rsidR="004825BD" w:rsidRDefault="004825BD">
    <w:pPr>
      <w:pStyle w:val="Footer"/>
    </w:pPr>
    <w:ins w:id="9" w:author="Clayton Utz" w:date="2023-09-18T14:29:00Z">
      <w:r>
        <w:fldChar w:fldCharType="begin" w:fldLock="1"/>
      </w:r>
      <w:r>
        <w:instrText xml:space="preserve"> DOCVARIABLE  CUFooterText \* MERGEFORMAT </w:instrText>
      </w:r>
    </w:ins>
    <w:r>
      <w:fldChar w:fldCharType="separate"/>
    </w:r>
    <w:ins w:id="10" w:author="Clayton Utz" w:date="2023-09-18T14:29:00Z">
      <w:r>
        <w:t>L\350896385.1</w:t>
      </w:r>
      <w:r>
        <w:fldChar w:fldCharType="end"/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8EC0" w14:textId="2FD04F2F" w:rsidR="00D24E7F" w:rsidRDefault="00D24E7F" w:rsidP="00D24E7F">
    <w:pPr>
      <w:pStyle w:val="Footer"/>
      <w:jc w:val="center"/>
    </w:pPr>
    <w:r>
      <w:t>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EFFD" w14:textId="730A25AE" w:rsidR="004825BD" w:rsidRPr="00D24E7F" w:rsidRDefault="00D24E7F" w:rsidP="00D24E7F">
    <w:pPr>
      <w:pStyle w:val="Footer"/>
      <w:jc w:val="center"/>
    </w:pPr>
    <w:r>
      <w:t>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8664" w14:textId="77777777" w:rsidR="004825BD" w:rsidRDefault="004825BD" w:rsidP="004825BD">
      <w:pPr>
        <w:spacing w:after="0" w:line="240" w:lineRule="auto"/>
      </w:pPr>
      <w:r>
        <w:separator/>
      </w:r>
    </w:p>
  </w:footnote>
  <w:footnote w:type="continuationSeparator" w:id="0">
    <w:p w14:paraId="78C46219" w14:textId="77777777" w:rsidR="004825BD" w:rsidRDefault="004825BD" w:rsidP="00482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BEE"/>
    <w:multiLevelType w:val="multilevel"/>
    <w:tmpl w:val="5F3CE526"/>
    <w:styleLink w:val="OutlineList3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06"/>
        </w:tabs>
        <w:ind w:left="1406" w:hanging="624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030"/>
        </w:tabs>
        <w:ind w:left="2030" w:hanging="624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654"/>
        </w:tabs>
        <w:ind w:left="2654" w:hanging="624"/>
      </w:pPr>
      <w:rPr>
        <w:rFonts w:hint="default"/>
      </w:rPr>
    </w:lvl>
    <w:lvl w:ilvl="6">
      <w:start w:val="27"/>
      <w:numFmt w:val="lowerLetter"/>
      <w:lvlText w:val="(%7)"/>
      <w:lvlJc w:val="left"/>
      <w:pPr>
        <w:tabs>
          <w:tab w:val="num" w:pos="3277"/>
        </w:tabs>
        <w:ind w:left="3277" w:hanging="62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901"/>
        </w:tabs>
        <w:ind w:left="3901" w:hanging="624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525"/>
        </w:tabs>
        <w:ind w:left="4525" w:hanging="624"/>
      </w:pPr>
      <w:rPr>
        <w:rFonts w:hint="default"/>
      </w:rPr>
    </w:lvl>
  </w:abstractNum>
  <w:abstractNum w:abstractNumId="1" w15:restartNumberingAfterBreak="0">
    <w:nsid w:val="5FF80037"/>
    <w:multiLevelType w:val="multilevel"/>
    <w:tmpl w:val="E83A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Level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5925568">
    <w:abstractNumId w:val="0"/>
    <w:lvlOverride w:ilvl="0">
      <w:lvl w:ilvl="0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3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(%4)"/>
        <w:lvlJc w:val="left"/>
        <w:pPr>
          <w:tabs>
            <w:tab w:val="num" w:pos="1406"/>
          </w:tabs>
          <w:ind w:left="1406" w:hanging="624"/>
        </w:pPr>
        <w:rPr>
          <w:rFonts w:hint="default"/>
        </w:rPr>
      </w:lvl>
    </w:lvlOverride>
    <w:lvlOverride w:ilvl="4">
      <w:lvl w:ilvl="4">
        <w:start w:val="1"/>
        <w:numFmt w:val="lowerRoman"/>
        <w:lvlText w:val="(%5)"/>
        <w:lvlJc w:val="left"/>
        <w:pPr>
          <w:tabs>
            <w:tab w:val="num" w:pos="2030"/>
          </w:tabs>
          <w:ind w:left="2030" w:hanging="624"/>
        </w:pPr>
        <w:rPr>
          <w:rFonts w:hint="default"/>
        </w:rPr>
      </w:lvl>
    </w:lvlOverride>
    <w:lvlOverride w:ilvl="5">
      <w:lvl w:ilvl="5">
        <w:start w:val="1"/>
        <w:numFmt w:val="upperLetter"/>
        <w:lvlText w:val="(%6)"/>
        <w:lvlJc w:val="left"/>
        <w:pPr>
          <w:tabs>
            <w:tab w:val="num" w:pos="2654"/>
          </w:tabs>
          <w:ind w:left="2654" w:hanging="624"/>
        </w:pPr>
        <w:rPr>
          <w:rFonts w:hint="default"/>
        </w:rPr>
      </w:lvl>
    </w:lvlOverride>
    <w:lvlOverride w:ilvl="6">
      <w:lvl w:ilvl="6">
        <w:start w:val="27"/>
        <w:numFmt w:val="lowerLetter"/>
        <w:lvlText w:val="(%7)"/>
        <w:lvlJc w:val="left"/>
        <w:pPr>
          <w:tabs>
            <w:tab w:val="num" w:pos="3277"/>
          </w:tabs>
          <w:ind w:left="3277" w:hanging="62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3901"/>
          </w:tabs>
          <w:ind w:left="3901" w:hanging="62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4525"/>
          </w:tabs>
          <w:ind w:left="4525" w:hanging="624"/>
        </w:pPr>
        <w:rPr>
          <w:rFonts w:hint="default"/>
        </w:rPr>
      </w:lvl>
    </w:lvlOverride>
  </w:num>
  <w:num w:numId="2" w16cid:durableId="239943811">
    <w:abstractNumId w:val="0"/>
  </w:num>
  <w:num w:numId="3" w16cid:durableId="2111974707">
    <w:abstractNumId w:val="0"/>
    <w:lvlOverride w:ilvl="0">
      <w:startOverride w:val="1"/>
      <w:lvl w:ilvl="0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2.%3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(%4)"/>
        <w:lvlJc w:val="left"/>
        <w:pPr>
          <w:tabs>
            <w:tab w:val="num" w:pos="1406"/>
          </w:tabs>
          <w:ind w:left="1406" w:hanging="624"/>
        </w:pPr>
        <w:rPr>
          <w:rFonts w:hint="default"/>
        </w:rPr>
      </w:lvl>
    </w:lvlOverride>
    <w:lvlOverride w:ilvl="4">
      <w:startOverride w:val="1"/>
      <w:lvl w:ilvl="4">
        <w:start w:val="1"/>
        <w:numFmt w:val="lowerRoman"/>
        <w:lvlText w:val="(%5)"/>
        <w:lvlJc w:val="left"/>
        <w:pPr>
          <w:tabs>
            <w:tab w:val="num" w:pos="2030"/>
          </w:tabs>
          <w:ind w:left="2030" w:hanging="624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lvlText w:val="(%6)"/>
        <w:lvlJc w:val="left"/>
        <w:pPr>
          <w:tabs>
            <w:tab w:val="num" w:pos="2654"/>
          </w:tabs>
          <w:ind w:left="2654" w:hanging="624"/>
        </w:pPr>
        <w:rPr>
          <w:rFonts w:hint="default"/>
        </w:rPr>
      </w:lvl>
    </w:lvlOverride>
    <w:lvlOverride w:ilvl="6">
      <w:startOverride w:val="27"/>
      <w:lvl w:ilvl="6">
        <w:start w:val="27"/>
        <w:numFmt w:val="lowerLetter"/>
        <w:lvlText w:val="(%7)"/>
        <w:lvlJc w:val="left"/>
        <w:pPr>
          <w:tabs>
            <w:tab w:val="num" w:pos="3277"/>
          </w:tabs>
          <w:ind w:left="3277" w:hanging="62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(%8)"/>
        <w:lvlJc w:val="left"/>
        <w:pPr>
          <w:tabs>
            <w:tab w:val="num" w:pos="3901"/>
          </w:tabs>
          <w:ind w:left="3901" w:hanging="624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(%9)"/>
        <w:lvlJc w:val="left"/>
        <w:pPr>
          <w:tabs>
            <w:tab w:val="num" w:pos="4525"/>
          </w:tabs>
          <w:ind w:left="4525" w:hanging="624"/>
        </w:pPr>
        <w:rPr>
          <w:rFonts w:hint="default"/>
        </w:rPr>
      </w:lvl>
    </w:lvlOverride>
  </w:num>
  <w:num w:numId="4" w16cid:durableId="3869974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yton Utz">
    <w15:presenceInfo w15:providerId="None" w15:userId="Clayton Ut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FooterText" w:val="L\350896385.1"/>
  </w:docVars>
  <w:rsids>
    <w:rsidRoot w:val="00174052"/>
    <w:rsid w:val="00086679"/>
    <w:rsid w:val="00174052"/>
    <w:rsid w:val="00192395"/>
    <w:rsid w:val="002D0A3C"/>
    <w:rsid w:val="004825BD"/>
    <w:rsid w:val="00974406"/>
    <w:rsid w:val="009D1734"/>
    <w:rsid w:val="009E4C32"/>
    <w:rsid w:val="00A64C54"/>
    <w:rsid w:val="00B232A1"/>
    <w:rsid w:val="00B25EDE"/>
    <w:rsid w:val="00C41FED"/>
    <w:rsid w:val="00D24E7F"/>
    <w:rsid w:val="00D3443F"/>
    <w:rsid w:val="00DC4871"/>
    <w:rsid w:val="00DD4168"/>
    <w:rsid w:val="00E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59A2D0"/>
  <w15:chartTrackingRefBased/>
  <w15:docId w15:val="{D2FF720E-8EA3-4067-86EA-25A110D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1">
    <w:name w:val="sch1"/>
    <w:basedOn w:val="Normal"/>
    <w:next w:val="sch2"/>
    <w:uiPriority w:val="3"/>
    <w:qFormat/>
    <w:rsid w:val="00174052"/>
    <w:pPr>
      <w:keepNext/>
      <w:spacing w:after="220" w:line="264" w:lineRule="auto"/>
      <w:jc w:val="center"/>
      <w:outlineLvl w:val="0"/>
    </w:pPr>
    <w:rPr>
      <w:rFonts w:ascii="Verdana" w:eastAsia="Verdana" w:hAnsi="Verdana" w:cs="Times New Roman"/>
      <w:b/>
      <w:kern w:val="0"/>
      <w:sz w:val="18"/>
      <w:szCs w:val="18"/>
      <w14:ligatures w14:val="none"/>
    </w:rPr>
  </w:style>
  <w:style w:type="paragraph" w:customStyle="1" w:styleId="sch2">
    <w:name w:val="sch2"/>
    <w:basedOn w:val="Normal"/>
    <w:next w:val="Normal"/>
    <w:uiPriority w:val="19"/>
    <w:qFormat/>
    <w:rsid w:val="00174052"/>
    <w:pPr>
      <w:keepNext/>
      <w:spacing w:after="220" w:line="264" w:lineRule="auto"/>
      <w:jc w:val="both"/>
      <w:outlineLvl w:val="0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sch3">
    <w:name w:val="sch3"/>
    <w:basedOn w:val="Normal"/>
    <w:next w:val="Normal"/>
    <w:uiPriority w:val="19"/>
    <w:qFormat/>
    <w:rsid w:val="00174052"/>
    <w:pPr>
      <w:spacing w:after="220" w:line="264" w:lineRule="auto"/>
      <w:jc w:val="both"/>
      <w:outlineLvl w:val="1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sch4">
    <w:name w:val="sch4"/>
    <w:basedOn w:val="Normal"/>
    <w:next w:val="Normal"/>
    <w:uiPriority w:val="19"/>
    <w:qFormat/>
    <w:rsid w:val="00174052"/>
    <w:pPr>
      <w:spacing w:after="220" w:line="264" w:lineRule="auto"/>
      <w:jc w:val="both"/>
      <w:outlineLvl w:val="2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sch5">
    <w:name w:val="sch5"/>
    <w:basedOn w:val="Normal"/>
    <w:next w:val="Normal"/>
    <w:uiPriority w:val="19"/>
    <w:qFormat/>
    <w:rsid w:val="00174052"/>
    <w:pPr>
      <w:spacing w:after="220" w:line="264" w:lineRule="auto"/>
      <w:jc w:val="both"/>
      <w:outlineLvl w:val="3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sch6">
    <w:name w:val="sch6"/>
    <w:basedOn w:val="Normal"/>
    <w:next w:val="Normal"/>
    <w:uiPriority w:val="19"/>
    <w:qFormat/>
    <w:rsid w:val="00174052"/>
    <w:pPr>
      <w:spacing w:after="220" w:line="264" w:lineRule="auto"/>
      <w:jc w:val="both"/>
      <w:outlineLvl w:val="4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sch7">
    <w:name w:val="sch7"/>
    <w:basedOn w:val="Normal"/>
    <w:next w:val="Normal"/>
    <w:uiPriority w:val="19"/>
    <w:qFormat/>
    <w:rsid w:val="00174052"/>
    <w:pPr>
      <w:spacing w:after="220" w:line="264" w:lineRule="auto"/>
      <w:jc w:val="both"/>
      <w:outlineLvl w:val="5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numbering" w:customStyle="1" w:styleId="OutlineList3">
    <w:name w:val="OutlineList3"/>
    <w:uiPriority w:val="99"/>
    <w:rsid w:val="00174052"/>
    <w:pPr>
      <w:numPr>
        <w:numId w:val="2"/>
      </w:numPr>
    </w:pPr>
  </w:style>
  <w:style w:type="paragraph" w:customStyle="1" w:styleId="sch8">
    <w:name w:val="sch8"/>
    <w:basedOn w:val="Normal"/>
    <w:next w:val="Normal"/>
    <w:uiPriority w:val="19"/>
    <w:rsid w:val="00174052"/>
    <w:pPr>
      <w:spacing w:after="220" w:line="264" w:lineRule="auto"/>
      <w:jc w:val="both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sch9">
    <w:name w:val="sch9"/>
    <w:basedOn w:val="Normal"/>
    <w:next w:val="Normal"/>
    <w:uiPriority w:val="19"/>
    <w:rsid w:val="00174052"/>
    <w:pPr>
      <w:spacing w:after="220" w:line="264" w:lineRule="auto"/>
      <w:jc w:val="both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customStyle="1" w:styleId="Levela">
    <w:name w:val="Level (a)"/>
    <w:basedOn w:val="Normal"/>
    <w:next w:val="Normal"/>
    <w:link w:val="LevelaChar"/>
    <w:uiPriority w:val="6"/>
    <w:qFormat/>
    <w:rsid w:val="00B232A1"/>
    <w:pPr>
      <w:numPr>
        <w:ilvl w:val="2"/>
        <w:numId w:val="4"/>
      </w:numPr>
      <w:tabs>
        <w:tab w:val="num" w:pos="1406"/>
      </w:tabs>
      <w:spacing w:after="220" w:line="264" w:lineRule="auto"/>
      <w:ind w:left="1406" w:hanging="624"/>
      <w:jc w:val="both"/>
      <w:outlineLvl w:val="2"/>
    </w:pPr>
    <w:rPr>
      <w:rFonts w:ascii="Verdana" w:eastAsia="Verdana" w:hAnsi="Verdana" w:cs="Times New Roman"/>
      <w:kern w:val="0"/>
      <w:sz w:val="18"/>
      <w:szCs w:val="18"/>
      <w14:ligatures w14:val="none"/>
    </w:rPr>
  </w:style>
  <w:style w:type="character" w:customStyle="1" w:styleId="LevelaChar">
    <w:name w:val="Level (a) Char"/>
    <w:link w:val="Levela"/>
    <w:uiPriority w:val="6"/>
    <w:locked/>
    <w:rsid w:val="00B232A1"/>
    <w:rPr>
      <w:rFonts w:ascii="Verdana" w:eastAsia="Verdana" w:hAnsi="Verdana" w:cs="Times New Roman"/>
      <w:kern w:val="0"/>
      <w:sz w:val="18"/>
      <w:szCs w:val="18"/>
      <w14:ligatures w14:val="none"/>
    </w:rPr>
  </w:style>
  <w:style w:type="paragraph" w:styleId="ListParagraph">
    <w:name w:val="List Paragraph"/>
    <w:basedOn w:val="Normal"/>
    <w:uiPriority w:val="34"/>
    <w:qFormat/>
    <w:rsid w:val="00B232A1"/>
    <w:pPr>
      <w:ind w:left="720"/>
      <w:contextualSpacing/>
    </w:pPr>
  </w:style>
  <w:style w:type="paragraph" w:styleId="Revision">
    <w:name w:val="Revision"/>
    <w:hidden/>
    <w:uiPriority w:val="99"/>
    <w:semiHidden/>
    <w:rsid w:val="00C41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BD"/>
  </w:style>
  <w:style w:type="paragraph" w:styleId="Footer">
    <w:name w:val="footer"/>
    <w:basedOn w:val="Normal"/>
    <w:link w:val="FooterChar"/>
    <w:uiPriority w:val="99"/>
    <w:unhideWhenUsed/>
    <w:rsid w:val="0048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 L E G A L ! 3 5 0 8 9 6 3 8 5 . 1 < / d o c u m e n t i d >  
     < s e n d e r i d > R D E A R N < / s e n d e r i d >  
     < s e n d e r e m a i l > R D E A R N @ C L A Y T O N U T Z . C O M < / s e n d e r e m a i l >  
     < l a s t m o d i f i e d > 2 0 2 3 - 0 9 - 1 8 T 1 4 : 3 2 : 0 0 . 0 0 0 0 0 0 0 + 1 0 : 0 0 < / l a s t m o d i f i e d >  
     < d a t a b a s e > L E G A L < / d a t a b a s e >  
 < / p r o p e r t i e s > 
</file>

<file path=customXml/itemProps1.xml><?xml version="1.0" encoding="utf-8"?>
<ds:datastoreItem xmlns:ds="http://schemas.openxmlformats.org/officeDocument/2006/customXml" ds:itemID="{2027485C-448D-41BC-9AF2-15C31EA194CF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Maddalena, Susan</dc:creator>
  <cp:keywords/>
  <dc:description/>
  <cp:lastModifiedBy>Maddalena, Susan</cp:lastModifiedBy>
  <cp:revision>4</cp:revision>
  <dcterms:created xsi:type="dcterms:W3CDTF">2023-09-18T05:23:00Z</dcterms:created>
  <dcterms:modified xsi:type="dcterms:W3CDTF">2023-09-18T05:28:00Z</dcterms:modified>
</cp:coreProperties>
</file>